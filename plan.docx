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90F8" w14:textId="77777777" w:rsidR="006E6FFF" w:rsidRPr="00957CCF" w:rsidRDefault="00957CCF">
      <w:pPr>
        <w:rPr>
          <w:b/>
          <w:lang w:val="fi-FI"/>
        </w:rPr>
      </w:pPr>
      <w:r w:rsidRPr="00957CCF">
        <w:rPr>
          <w:b/>
          <w:lang w:val="fi-FI"/>
        </w:rPr>
        <w:t>Vastemuuttujat</w:t>
      </w:r>
    </w:p>
    <w:p w14:paraId="71252C5E" w14:textId="77777777" w:rsidR="00957CCF" w:rsidRDefault="00957CCF">
      <w:pPr>
        <w:rPr>
          <w:lang w:val="fi-FI"/>
        </w:rPr>
      </w:pPr>
    </w:p>
    <w:p w14:paraId="3A240DC8" w14:textId="77777777" w:rsidR="00957CCF" w:rsidRPr="00957CCF" w:rsidRDefault="00957CCF">
      <w:pPr>
        <w:rPr>
          <w:i/>
          <w:lang w:val="fi-FI"/>
        </w:rPr>
      </w:pPr>
      <w:r w:rsidRPr="00957CCF">
        <w:rPr>
          <w:i/>
          <w:lang w:val="fi-FI"/>
        </w:rPr>
        <w:t>Verenpaine</w:t>
      </w:r>
    </w:p>
    <w:p w14:paraId="14318069" w14:textId="77777777" w:rsidR="00957CCF" w:rsidRDefault="00957CCF">
      <w:pPr>
        <w:rPr>
          <w:lang w:val="fi-FI"/>
        </w:rPr>
      </w:pPr>
      <w:r>
        <w:rPr>
          <w:lang w:val="fi-FI"/>
        </w:rPr>
        <w:t>Systolinen verenpaine</w:t>
      </w:r>
    </w:p>
    <w:p w14:paraId="4A17EBF3" w14:textId="77777777" w:rsidR="00957CCF" w:rsidRDefault="00957CCF">
      <w:pPr>
        <w:rPr>
          <w:lang w:val="fi-FI"/>
        </w:rPr>
      </w:pPr>
      <w:r>
        <w:rPr>
          <w:lang w:val="fi-FI"/>
        </w:rPr>
        <w:t>Diastolinen verenpaine</w:t>
      </w:r>
    </w:p>
    <w:p w14:paraId="12C39EC6" w14:textId="77777777" w:rsidR="00957CCF" w:rsidRDefault="00957CCF">
      <w:pPr>
        <w:rPr>
          <w:lang w:val="fi-FI"/>
        </w:rPr>
      </w:pPr>
      <w:r>
        <w:rPr>
          <w:lang w:val="fi-FI"/>
        </w:rPr>
        <w:t>Pulssipaine (systolinen – diastolinen)</w:t>
      </w:r>
    </w:p>
    <w:p w14:paraId="75AECF11" w14:textId="77777777" w:rsidR="00957CCF" w:rsidRDefault="00957CCF">
      <w:pPr>
        <w:rPr>
          <w:lang w:val="fi-FI"/>
        </w:rPr>
      </w:pPr>
      <w:r>
        <w:rPr>
          <w:lang w:val="fi-FI"/>
        </w:rPr>
        <w:t>Keskipaine (diastolinen + ((systolinen – diastolinen) / 3)</w:t>
      </w:r>
    </w:p>
    <w:p w14:paraId="4E4AC7C5" w14:textId="77777777" w:rsidR="00957CCF" w:rsidRDefault="00957CCF">
      <w:pPr>
        <w:rPr>
          <w:lang w:val="fi-FI"/>
        </w:rPr>
      </w:pPr>
    </w:p>
    <w:p w14:paraId="25DEAF81" w14:textId="6B28AE9B" w:rsidR="00957CCF" w:rsidRDefault="00D95E58">
      <w:pPr>
        <w:rPr>
          <w:i/>
          <w:lang w:val="fi-FI"/>
        </w:rPr>
      </w:pPr>
      <w:ins w:id="0" w:author="Microsoft Office User" w:date="2018-11-29T11:11:00Z">
        <w:r>
          <w:rPr>
            <w:i/>
            <w:lang w:val="fi-FI"/>
          </w:rPr>
          <w:t>(</w:t>
        </w:r>
      </w:ins>
      <w:r w:rsidR="00957CCF" w:rsidRPr="00957CCF">
        <w:rPr>
          <w:i/>
          <w:lang w:val="fi-FI"/>
        </w:rPr>
        <w:t>Lääkkeet</w:t>
      </w:r>
    </w:p>
    <w:p w14:paraId="6AFFA0A8" w14:textId="77777777" w:rsidR="00957CCF" w:rsidRDefault="00957CCF">
      <w:pPr>
        <w:rPr>
          <w:lang w:val="fi-FI"/>
        </w:rPr>
      </w:pPr>
      <w:proofErr w:type="spellStart"/>
      <w:r>
        <w:rPr>
          <w:lang w:val="fi-FI"/>
        </w:rPr>
        <w:t>Betasalpaajat</w:t>
      </w:r>
      <w:proofErr w:type="spellEnd"/>
    </w:p>
    <w:p w14:paraId="6BC34118" w14:textId="77777777" w:rsidR="00957CCF" w:rsidRDefault="00957CCF">
      <w:pPr>
        <w:rPr>
          <w:lang w:val="fi-FI"/>
        </w:rPr>
      </w:pPr>
      <w:proofErr w:type="spellStart"/>
      <w:r>
        <w:rPr>
          <w:lang w:val="fi-FI"/>
        </w:rPr>
        <w:t>Tiatsididiureetit</w:t>
      </w:r>
      <w:proofErr w:type="spellEnd"/>
    </w:p>
    <w:p w14:paraId="3CA51D7F" w14:textId="77777777" w:rsidR="00957CCF" w:rsidRDefault="00957CCF">
      <w:pPr>
        <w:rPr>
          <w:lang w:val="fi-FI"/>
        </w:rPr>
      </w:pPr>
      <w:r>
        <w:rPr>
          <w:lang w:val="fi-FI"/>
        </w:rPr>
        <w:t>ACE-estäjät</w:t>
      </w:r>
    </w:p>
    <w:p w14:paraId="25695AA5" w14:textId="77777777" w:rsidR="00957CCF" w:rsidRDefault="00957CCF">
      <w:pPr>
        <w:rPr>
          <w:lang w:val="fi-FI"/>
        </w:rPr>
      </w:pPr>
      <w:r>
        <w:rPr>
          <w:lang w:val="fi-FI"/>
        </w:rPr>
        <w:t>AT2-salpaakat</w:t>
      </w:r>
    </w:p>
    <w:p w14:paraId="55C726AF" w14:textId="77777777" w:rsidR="00957CCF" w:rsidRDefault="00957CCF">
      <w:pPr>
        <w:rPr>
          <w:lang w:val="fi-FI"/>
        </w:rPr>
      </w:pPr>
      <w:r>
        <w:rPr>
          <w:lang w:val="fi-FI"/>
        </w:rPr>
        <w:t>ACE-estäjät/AT2-salpaajat</w:t>
      </w:r>
    </w:p>
    <w:p w14:paraId="5423F0FF" w14:textId="228BE04D" w:rsidR="00957CCF" w:rsidRDefault="00957CCF">
      <w:pPr>
        <w:rPr>
          <w:lang w:val="fi-FI"/>
        </w:rPr>
      </w:pPr>
      <w:r>
        <w:rPr>
          <w:lang w:val="fi-FI"/>
        </w:rPr>
        <w:t>Kalkkisalpaajat</w:t>
      </w:r>
      <w:ins w:id="1" w:author="Microsoft Office User" w:date="2018-11-29T11:11:00Z">
        <w:r w:rsidR="00D95E58">
          <w:rPr>
            <w:lang w:val="fi-FI"/>
          </w:rPr>
          <w:t>)</w:t>
        </w:r>
      </w:ins>
    </w:p>
    <w:p w14:paraId="01E15649" w14:textId="77777777" w:rsidR="00957CCF" w:rsidRDefault="00957CCF">
      <w:pPr>
        <w:rPr>
          <w:lang w:val="fi-FI"/>
        </w:rPr>
      </w:pPr>
    </w:p>
    <w:p w14:paraId="3CB7D45C" w14:textId="77777777" w:rsidR="00957CCF" w:rsidRDefault="00957CCF">
      <w:pPr>
        <w:rPr>
          <w:b/>
          <w:lang w:val="fi-FI"/>
        </w:rPr>
      </w:pPr>
      <w:r w:rsidRPr="006E6FFF">
        <w:rPr>
          <w:b/>
          <w:lang w:val="fi-FI"/>
        </w:rPr>
        <w:t>Selittävät tekijät</w:t>
      </w:r>
    </w:p>
    <w:p w14:paraId="735A9CD8" w14:textId="77777777" w:rsidR="006E6FFF" w:rsidRPr="006E6FFF" w:rsidRDefault="006E6FFF">
      <w:pPr>
        <w:rPr>
          <w:b/>
          <w:lang w:val="fi-FI"/>
        </w:rPr>
      </w:pPr>
    </w:p>
    <w:p w14:paraId="76400FFD" w14:textId="77777777" w:rsidR="00957CCF" w:rsidRPr="00590439" w:rsidRDefault="00957CCF">
      <w:pPr>
        <w:rPr>
          <w:b/>
          <w:lang w:val="fi-FI"/>
          <w:rPrChange w:id="2" w:author="Microsoft Office User" w:date="2018-11-29T11:24:00Z">
            <w:rPr>
              <w:lang w:val="fi-FI"/>
            </w:rPr>
          </w:rPrChange>
        </w:rPr>
      </w:pPr>
      <w:r w:rsidRPr="00590439">
        <w:rPr>
          <w:b/>
          <w:lang w:val="fi-FI"/>
          <w:rPrChange w:id="3" w:author="Microsoft Office User" w:date="2018-11-29T11:24:00Z">
            <w:rPr>
              <w:lang w:val="fi-FI"/>
            </w:rPr>
          </w:rPrChange>
        </w:rPr>
        <w:t>Alfa-</w:t>
      </w:r>
      <w:proofErr w:type="spellStart"/>
      <w:r w:rsidRPr="00590439">
        <w:rPr>
          <w:b/>
          <w:lang w:val="fi-FI"/>
          <w:rPrChange w:id="4" w:author="Microsoft Office User" w:date="2018-11-29T11:24:00Z">
            <w:rPr>
              <w:lang w:val="fi-FI"/>
            </w:rPr>
          </w:rPrChange>
        </w:rPr>
        <w:t>diversiteetti</w:t>
      </w:r>
      <w:proofErr w:type="spellEnd"/>
    </w:p>
    <w:p w14:paraId="12B25121" w14:textId="77777777" w:rsidR="00957CCF" w:rsidRPr="00B06F70" w:rsidRDefault="00957CCF">
      <w:pPr>
        <w:rPr>
          <w:strike/>
          <w:lang w:val="fi-FI"/>
          <w:rPrChange w:id="5" w:author="Microsoft Office User" w:date="2018-11-29T11:25:00Z">
            <w:rPr>
              <w:lang w:val="fi-FI"/>
            </w:rPr>
          </w:rPrChange>
        </w:rPr>
      </w:pPr>
      <w:proofErr w:type="spellStart"/>
      <w:r w:rsidRPr="00B06F70">
        <w:rPr>
          <w:strike/>
          <w:lang w:val="fi-FI"/>
          <w:rPrChange w:id="6" w:author="Microsoft Office User" w:date="2018-11-29T11:25:00Z">
            <w:rPr>
              <w:lang w:val="fi-FI"/>
            </w:rPr>
          </w:rPrChange>
        </w:rPr>
        <w:t>Beta-diversiteetti</w:t>
      </w:r>
      <w:proofErr w:type="spellEnd"/>
    </w:p>
    <w:p w14:paraId="5DDF07F9" w14:textId="77777777" w:rsidR="00957CCF" w:rsidRPr="00B06F70" w:rsidRDefault="00957CCF">
      <w:r w:rsidRPr="00B06F70">
        <w:t>Co-occurrence networks (</w:t>
      </w:r>
      <w:proofErr w:type="spellStart"/>
      <w:r w:rsidRPr="00B06F70">
        <w:t>aiemmin</w:t>
      </w:r>
      <w:proofErr w:type="spellEnd"/>
      <w:r w:rsidRPr="00B06F70">
        <w:t xml:space="preserve"> </w:t>
      </w:r>
      <w:proofErr w:type="spellStart"/>
      <w:r w:rsidRPr="00B06F70">
        <w:t>todetut</w:t>
      </w:r>
      <w:proofErr w:type="spellEnd"/>
      <w:r w:rsidRPr="00B06F70">
        <w:t>)</w:t>
      </w:r>
    </w:p>
    <w:p w14:paraId="5041C302" w14:textId="50A0E3D3" w:rsidR="00957CCF" w:rsidRPr="00590439" w:rsidRDefault="00957CCF">
      <w:pPr>
        <w:rPr>
          <w:b/>
          <w:lang w:val="fi-FI"/>
          <w:rPrChange w:id="7" w:author="Microsoft Office User" w:date="2018-11-29T11:24:00Z">
            <w:rPr>
              <w:lang w:val="fi-FI"/>
            </w:rPr>
          </w:rPrChange>
        </w:rPr>
      </w:pPr>
      <w:r w:rsidRPr="00590439">
        <w:rPr>
          <w:b/>
          <w:lang w:val="fi-FI"/>
          <w:rPrChange w:id="8" w:author="Microsoft Office User" w:date="2018-11-29T11:24:00Z">
            <w:rPr>
              <w:lang w:val="fi-FI"/>
            </w:rPr>
          </w:rPrChange>
        </w:rPr>
        <w:t>PC1/PC2</w:t>
      </w:r>
      <w:ins w:id="9" w:author="Microsoft Office User" w:date="2018-11-29T11:10:00Z">
        <w:r w:rsidR="00091C98" w:rsidRPr="00590439">
          <w:rPr>
            <w:b/>
            <w:lang w:val="fi-FI"/>
            <w:rPrChange w:id="10" w:author="Microsoft Office User" w:date="2018-11-29T11:24:00Z">
              <w:rPr>
                <w:lang w:val="fi-FI"/>
              </w:rPr>
            </w:rPrChange>
          </w:rPr>
          <w:t>/…/</w:t>
        </w:r>
        <w:proofErr w:type="spellStart"/>
        <w:r w:rsidR="00091C98" w:rsidRPr="00590439">
          <w:rPr>
            <w:b/>
            <w:lang w:val="fi-FI"/>
            <w:rPrChange w:id="11" w:author="Microsoft Office User" w:date="2018-11-29T11:24:00Z">
              <w:rPr>
                <w:lang w:val="fi-FI"/>
              </w:rPr>
            </w:rPrChange>
          </w:rPr>
          <w:t>PCn</w:t>
        </w:r>
      </w:ins>
      <w:bookmarkStart w:id="12" w:name="_GoBack"/>
      <w:bookmarkEnd w:id="12"/>
      <w:proofErr w:type="spellEnd"/>
    </w:p>
    <w:p w14:paraId="05E2FE9E" w14:textId="77777777" w:rsidR="006E6FFF" w:rsidRPr="00091C98" w:rsidRDefault="006E6FFF">
      <w:pPr>
        <w:rPr>
          <w:lang w:val="fi-FI"/>
        </w:rPr>
      </w:pPr>
      <w:proofErr w:type="spellStart"/>
      <w:r w:rsidRPr="00091C98">
        <w:rPr>
          <w:lang w:val="fi-FI"/>
        </w:rPr>
        <w:t>Phylym</w:t>
      </w:r>
      <w:proofErr w:type="spellEnd"/>
    </w:p>
    <w:p w14:paraId="704EB389" w14:textId="1B1074F9" w:rsidR="00957CCF" w:rsidRPr="00B06F70" w:rsidRDefault="00957CCF">
      <w:pPr>
        <w:rPr>
          <w:lang w:val="fi-FI"/>
          <w:rPrChange w:id="13" w:author="Microsoft Office User" w:date="2018-11-29T11:28:00Z">
            <w:rPr>
              <w:lang w:val="fi-FI"/>
            </w:rPr>
          </w:rPrChange>
        </w:rPr>
      </w:pPr>
      <w:proofErr w:type="spellStart"/>
      <w:r w:rsidRPr="00B06F70">
        <w:rPr>
          <w:lang w:val="fi-FI"/>
        </w:rPr>
        <w:t>Core</w:t>
      </w:r>
      <w:proofErr w:type="spellEnd"/>
      <w:r w:rsidR="006E6FFF" w:rsidRPr="00B06F70">
        <w:rPr>
          <w:lang w:val="fi-FI"/>
        </w:rPr>
        <w:t xml:space="preserve"> genukset</w:t>
      </w:r>
      <w:ins w:id="14" w:author="Microsoft Office User" w:date="2018-11-29T11:25:00Z">
        <w:r w:rsidR="00DB6CC2" w:rsidRPr="00300ABE">
          <w:rPr>
            <w:lang w:val="fi-FI"/>
          </w:rPr>
          <w:t xml:space="preserve"> (dsec2)</w:t>
        </w:r>
      </w:ins>
    </w:p>
    <w:p w14:paraId="164A7B32" w14:textId="77777777" w:rsidR="00957CCF" w:rsidRPr="00B06F70" w:rsidRDefault="006E6FFF">
      <w:pPr>
        <w:rPr>
          <w:b/>
          <w:lang w:val="fi-FI"/>
          <w:rPrChange w:id="15" w:author="Microsoft Office User" w:date="2018-11-29T11:28:00Z">
            <w:rPr>
              <w:lang w:val="fi-FI"/>
            </w:rPr>
          </w:rPrChange>
        </w:rPr>
      </w:pPr>
      <w:r w:rsidRPr="00B06F70">
        <w:rPr>
          <w:b/>
          <w:lang w:val="fi-FI"/>
          <w:rPrChange w:id="16" w:author="Microsoft Office User" w:date="2018-11-29T11:28:00Z">
            <w:rPr>
              <w:lang w:val="fi-FI"/>
            </w:rPr>
          </w:rPrChange>
        </w:rPr>
        <w:t>Kaikki genukset</w:t>
      </w:r>
    </w:p>
    <w:p w14:paraId="4264DA59" w14:textId="77777777" w:rsidR="006E6FFF" w:rsidRDefault="006E6FFF">
      <w:pPr>
        <w:rPr>
          <w:lang w:val="fi-FI"/>
        </w:rPr>
      </w:pPr>
      <w:r w:rsidRPr="006E6FFF">
        <w:rPr>
          <w:lang w:val="fi-FI"/>
        </w:rPr>
        <w:t>Tietyt lajit, joiden yhteyttä</w:t>
      </w:r>
      <w:r>
        <w:rPr>
          <w:lang w:val="fi-FI"/>
        </w:rPr>
        <w:t xml:space="preserve"> verenpaineeseen on aiemmin todettu</w:t>
      </w:r>
      <w:r w:rsidRPr="006E6FFF">
        <w:rPr>
          <w:lang w:val="fi-FI"/>
        </w:rPr>
        <w:t xml:space="preserve"> (</w:t>
      </w:r>
      <w:proofErr w:type="spellStart"/>
      <w:r w:rsidRPr="006E6FFF">
        <w:rPr>
          <w:lang w:val="fi-FI"/>
        </w:rPr>
        <w:t>lactobacillus</w:t>
      </w:r>
      <w:proofErr w:type="spellEnd"/>
      <w:r w:rsidRPr="006E6FFF">
        <w:rPr>
          <w:lang w:val="fi-FI"/>
        </w:rPr>
        <w:t xml:space="preserve"> </w:t>
      </w:r>
      <w:proofErr w:type="spellStart"/>
      <w:r w:rsidRPr="006E6FFF">
        <w:rPr>
          <w:lang w:val="fi-FI"/>
        </w:rPr>
        <w:t>ym</w:t>
      </w:r>
      <w:proofErr w:type="spellEnd"/>
      <w:r>
        <w:rPr>
          <w:lang w:val="fi-FI"/>
        </w:rPr>
        <w:t>…)</w:t>
      </w:r>
    </w:p>
    <w:p w14:paraId="3219501D" w14:textId="77777777" w:rsidR="006E6FFF" w:rsidRDefault="006E6FFF">
      <w:pPr>
        <w:rPr>
          <w:lang w:val="fi-FI"/>
        </w:rPr>
      </w:pPr>
    </w:p>
    <w:p w14:paraId="102342D4" w14:textId="77777777" w:rsidR="006E6FFF" w:rsidRDefault="006E6FFF">
      <w:pPr>
        <w:rPr>
          <w:b/>
          <w:lang w:val="fi-FI"/>
        </w:rPr>
      </w:pPr>
      <w:proofErr w:type="spellStart"/>
      <w:r>
        <w:rPr>
          <w:b/>
          <w:lang w:val="fi-FI"/>
        </w:rPr>
        <w:t>Kovariaatit</w:t>
      </w:r>
      <w:proofErr w:type="spellEnd"/>
    </w:p>
    <w:p w14:paraId="33C76DC6" w14:textId="77777777" w:rsidR="006E6FFF" w:rsidRDefault="006E6FFF">
      <w:pPr>
        <w:rPr>
          <w:b/>
          <w:lang w:val="fi-FI"/>
        </w:rPr>
      </w:pPr>
    </w:p>
    <w:p w14:paraId="04CB0599" w14:textId="77777777" w:rsidR="006E6FFF" w:rsidRDefault="006E6FFF">
      <w:pPr>
        <w:rPr>
          <w:lang w:val="fi-FI"/>
        </w:rPr>
      </w:pPr>
      <w:r>
        <w:rPr>
          <w:lang w:val="fi-FI"/>
        </w:rPr>
        <w:t>1) Raakamalli</w:t>
      </w:r>
    </w:p>
    <w:p w14:paraId="7BA268B0" w14:textId="77777777" w:rsidR="006E6FFF" w:rsidRDefault="006E6FFF">
      <w:pPr>
        <w:rPr>
          <w:lang w:val="fi-FI"/>
        </w:rPr>
      </w:pPr>
      <w:r>
        <w:rPr>
          <w:lang w:val="fi-FI"/>
        </w:rPr>
        <w:t xml:space="preserve">2) Ikä- ja </w:t>
      </w:r>
      <w:proofErr w:type="spellStart"/>
      <w:r>
        <w:rPr>
          <w:lang w:val="fi-FI"/>
        </w:rPr>
        <w:t>sp-</w:t>
      </w:r>
      <w:proofErr w:type="spellEnd"/>
      <w:r>
        <w:rPr>
          <w:lang w:val="fi-FI"/>
        </w:rPr>
        <w:t xml:space="preserve"> korjatut mallit</w:t>
      </w:r>
    </w:p>
    <w:p w14:paraId="20972B4A" w14:textId="7A30C27B" w:rsidR="006E6FFF" w:rsidRPr="00C70798" w:rsidRDefault="006E6FFF">
      <w:pPr>
        <w:rPr>
          <w:b/>
          <w:lang w:val="fi-FI"/>
          <w:rPrChange w:id="17" w:author="Microsoft Office User" w:date="2018-11-29T11:14:00Z">
            <w:rPr>
              <w:lang w:val="fi-FI"/>
            </w:rPr>
          </w:rPrChange>
        </w:rPr>
      </w:pPr>
      <w:r w:rsidRPr="00C70798">
        <w:rPr>
          <w:b/>
          <w:lang w:val="fi-FI"/>
          <w:rPrChange w:id="18" w:author="Microsoft Office User" w:date="2018-11-29T11:14:00Z">
            <w:rPr>
              <w:lang w:val="fi-FI"/>
            </w:rPr>
          </w:rPrChange>
        </w:rPr>
        <w:t>3) Ikä, sp, BMI, tupakointi, liikunta, alkoholi, diabetes</w:t>
      </w:r>
      <w:ins w:id="19" w:author="Microsoft Office User" w:date="2018-11-29T11:15:00Z">
        <w:r w:rsidR="00C70798">
          <w:rPr>
            <w:b/>
            <w:lang w:val="fi-FI"/>
          </w:rPr>
          <w:t xml:space="preserve"> (+ testataan verenpainelääkkeet yksi kerrallaan malliin?)</w:t>
        </w:r>
      </w:ins>
    </w:p>
    <w:p w14:paraId="62647964" w14:textId="77777777" w:rsidR="006E6FFF" w:rsidRDefault="006E6FFF">
      <w:pPr>
        <w:rPr>
          <w:lang w:val="fi-FI"/>
        </w:rPr>
      </w:pPr>
      <w:r>
        <w:rPr>
          <w:lang w:val="fi-FI"/>
        </w:rPr>
        <w:t>4) Ikä, sp, BMI, tupakointi, liikunta, alkoholi, diabetes, itseilmoitettu RR-lääkitys</w:t>
      </w:r>
    </w:p>
    <w:p w14:paraId="4391E46B" w14:textId="724E139E" w:rsidR="006E6FFF" w:rsidRDefault="006E6FFF" w:rsidP="006E6FFF">
      <w:pPr>
        <w:rPr>
          <w:ins w:id="20" w:author="Microsoft Office User" w:date="2018-11-29T11:15:00Z"/>
          <w:b/>
          <w:lang w:val="fi-FI"/>
        </w:rPr>
      </w:pPr>
      <w:r w:rsidRPr="00097FDC">
        <w:rPr>
          <w:b/>
          <w:lang w:val="fi-FI"/>
          <w:rPrChange w:id="21" w:author="Microsoft Office User" w:date="2018-11-29T11:12:00Z">
            <w:rPr>
              <w:lang w:val="fi-FI"/>
            </w:rPr>
          </w:rPrChange>
        </w:rPr>
        <w:t xml:space="preserve">5) Ikä, sp, BMI, tupakointi, liikunta, alkoholi, diabetes, </w:t>
      </w:r>
      <w:proofErr w:type="spellStart"/>
      <w:r w:rsidRPr="00097FDC">
        <w:rPr>
          <w:b/>
          <w:lang w:val="fi-FI"/>
          <w:rPrChange w:id="22" w:author="Microsoft Office User" w:date="2018-11-29T11:12:00Z">
            <w:rPr>
              <w:lang w:val="fi-FI"/>
            </w:rPr>
          </w:rPrChange>
        </w:rPr>
        <w:t>betasalpaajat</w:t>
      </w:r>
      <w:proofErr w:type="spellEnd"/>
      <w:r w:rsidRPr="00097FDC">
        <w:rPr>
          <w:b/>
          <w:lang w:val="fi-FI"/>
          <w:rPrChange w:id="23" w:author="Microsoft Office User" w:date="2018-11-29T11:12:00Z">
            <w:rPr>
              <w:lang w:val="fi-FI"/>
            </w:rPr>
          </w:rPrChange>
        </w:rPr>
        <w:t xml:space="preserve">, </w:t>
      </w:r>
      <w:proofErr w:type="spellStart"/>
      <w:r w:rsidRPr="00097FDC">
        <w:rPr>
          <w:b/>
          <w:lang w:val="fi-FI"/>
          <w:rPrChange w:id="24" w:author="Microsoft Office User" w:date="2018-11-29T11:12:00Z">
            <w:rPr>
              <w:lang w:val="fi-FI"/>
            </w:rPr>
          </w:rPrChange>
        </w:rPr>
        <w:t>tiatsididiureetit</w:t>
      </w:r>
      <w:proofErr w:type="spellEnd"/>
      <w:r w:rsidRPr="00097FDC">
        <w:rPr>
          <w:b/>
          <w:lang w:val="fi-FI"/>
          <w:rPrChange w:id="25" w:author="Microsoft Office User" w:date="2018-11-29T11:12:00Z">
            <w:rPr>
              <w:lang w:val="fi-FI"/>
            </w:rPr>
          </w:rPrChange>
        </w:rPr>
        <w:t>, ACE-estäjät/AT2-salpaajat, kalkkisalpaajat</w:t>
      </w:r>
    </w:p>
    <w:p w14:paraId="38538C36" w14:textId="77777777" w:rsidR="00C70798" w:rsidRPr="00097FDC" w:rsidRDefault="00C70798" w:rsidP="006E6FFF">
      <w:pPr>
        <w:rPr>
          <w:b/>
          <w:lang w:val="fi-FI"/>
          <w:rPrChange w:id="26" w:author="Microsoft Office User" w:date="2018-11-29T11:12:00Z">
            <w:rPr>
              <w:lang w:val="fi-FI"/>
            </w:rPr>
          </w:rPrChange>
        </w:rPr>
      </w:pPr>
    </w:p>
    <w:p w14:paraId="4EF4B6B6" w14:textId="66E9A053" w:rsidR="006E6FFF" w:rsidRDefault="006E6FFF" w:rsidP="00091C98">
      <w:pPr>
        <w:ind w:left="360"/>
        <w:rPr>
          <w:ins w:id="27" w:author="Microsoft Office User" w:date="2018-11-29T11:05:00Z"/>
          <w:lang w:val="fi-FI"/>
        </w:rPr>
      </w:pPr>
    </w:p>
    <w:p w14:paraId="2BB881AC" w14:textId="36E88D07" w:rsidR="00091C98" w:rsidRDefault="00091C98" w:rsidP="00091C98">
      <w:pPr>
        <w:pStyle w:val="ListParagraph"/>
        <w:numPr>
          <w:ilvl w:val="0"/>
          <w:numId w:val="2"/>
        </w:numPr>
        <w:rPr>
          <w:ins w:id="28" w:author="Microsoft Office User" w:date="2018-11-29T11:06:00Z"/>
          <w:lang w:val="fi-FI"/>
        </w:rPr>
      </w:pPr>
      <w:ins w:id="29" w:author="Microsoft Office User" w:date="2018-11-29T11:06:00Z">
        <w:r>
          <w:rPr>
            <w:lang w:val="fi-FI"/>
          </w:rPr>
          <w:t>R-paketin kehittäminen mikrobiomille?</w:t>
        </w:r>
      </w:ins>
    </w:p>
    <w:p w14:paraId="12771199" w14:textId="3AF7E8A9" w:rsidR="00091C98" w:rsidRDefault="00751630" w:rsidP="00751630">
      <w:pPr>
        <w:pStyle w:val="ListParagraph"/>
        <w:numPr>
          <w:ilvl w:val="0"/>
          <w:numId w:val="2"/>
        </w:numPr>
        <w:rPr>
          <w:ins w:id="30" w:author="Microsoft Office User" w:date="2018-11-29T11:28:00Z"/>
          <w:lang w:val="fi-FI"/>
        </w:rPr>
      </w:pPr>
      <w:proofErr w:type="spellStart"/>
      <w:ins w:id="31" w:author="Microsoft Office User" w:date="2018-11-29T11:18:00Z">
        <w:r>
          <w:rPr>
            <w:lang w:val="fi-FI"/>
          </w:rPr>
          <w:t>Exploratiivinen</w:t>
        </w:r>
        <w:proofErr w:type="spellEnd"/>
        <w:r>
          <w:rPr>
            <w:lang w:val="fi-FI"/>
          </w:rPr>
          <w:t xml:space="preserve"> analyysi </w:t>
        </w:r>
      </w:ins>
      <w:ins w:id="32" w:author="Microsoft Office User" w:date="2018-11-29T11:19:00Z">
        <w:r>
          <w:rPr>
            <w:lang w:val="fi-FI"/>
          </w:rPr>
          <w:t>bakteerien ja verenpainem</w:t>
        </w:r>
      </w:ins>
      <w:ins w:id="33" w:author="Microsoft Office User" w:date="2018-11-29T11:20:00Z">
        <w:r>
          <w:rPr>
            <w:lang w:val="fi-FI"/>
          </w:rPr>
          <w:t>uuttujien yhteyksistä</w:t>
        </w:r>
      </w:ins>
      <w:ins w:id="34" w:author="Microsoft Office User" w:date="2018-11-29T11:22:00Z">
        <w:r w:rsidR="00160A54">
          <w:rPr>
            <w:lang w:val="fi-FI"/>
          </w:rPr>
          <w:t>: korrelaatio, keskiarvo</w:t>
        </w:r>
      </w:ins>
    </w:p>
    <w:p w14:paraId="53A57021" w14:textId="77777777" w:rsidR="00300ABE" w:rsidRPr="00091C98" w:rsidRDefault="00300ABE" w:rsidP="00751630">
      <w:pPr>
        <w:pStyle w:val="ListParagraph"/>
        <w:numPr>
          <w:ilvl w:val="0"/>
          <w:numId w:val="2"/>
        </w:numPr>
        <w:rPr>
          <w:lang w:val="fi-FI"/>
        </w:rPr>
        <w:pPrChange w:id="35" w:author="Microsoft Office User" w:date="2018-11-29T11:17:00Z">
          <w:pPr/>
        </w:pPrChange>
      </w:pPr>
    </w:p>
    <w:p w14:paraId="1D1235CB" w14:textId="77777777" w:rsidR="006E6FFF" w:rsidRPr="006E6FFF" w:rsidRDefault="006E6FFF">
      <w:pPr>
        <w:rPr>
          <w:lang w:val="fi-FI"/>
        </w:rPr>
      </w:pPr>
    </w:p>
    <w:sectPr w:rsidR="006E6FFF" w:rsidRPr="006E6FFF" w:rsidSect="00953B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7068"/>
    <w:multiLevelType w:val="hybridMultilevel"/>
    <w:tmpl w:val="3D0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94C"/>
    <w:multiLevelType w:val="hybridMultilevel"/>
    <w:tmpl w:val="34448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CF"/>
    <w:rsid w:val="00091C98"/>
    <w:rsid w:val="00097FDC"/>
    <w:rsid w:val="000B141A"/>
    <w:rsid w:val="000E38CD"/>
    <w:rsid w:val="0015114B"/>
    <w:rsid w:val="00160A54"/>
    <w:rsid w:val="00300ABE"/>
    <w:rsid w:val="0040161D"/>
    <w:rsid w:val="00424BE5"/>
    <w:rsid w:val="004B7304"/>
    <w:rsid w:val="00590439"/>
    <w:rsid w:val="00694D49"/>
    <w:rsid w:val="006E6FFF"/>
    <w:rsid w:val="0073261A"/>
    <w:rsid w:val="00751630"/>
    <w:rsid w:val="00785B56"/>
    <w:rsid w:val="007B28DA"/>
    <w:rsid w:val="008309A9"/>
    <w:rsid w:val="009066DB"/>
    <w:rsid w:val="00953B37"/>
    <w:rsid w:val="00957CCF"/>
    <w:rsid w:val="00B06F70"/>
    <w:rsid w:val="00C70798"/>
    <w:rsid w:val="00CE4B59"/>
    <w:rsid w:val="00CF7420"/>
    <w:rsid w:val="00D95E58"/>
    <w:rsid w:val="00D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4FD28"/>
  <w15:chartTrackingRefBased/>
  <w15:docId w15:val="{3C1FA6D8-A99B-E94F-B5F7-124E33AA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C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2A5AEA-4724-B947-9ADD-F7E6B7E4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Niiranen, Teemu Juhani</dc:creator>
  <cp:keywords/>
  <dc:description/>
  <cp:lastModifiedBy>Microsoft Office User</cp:lastModifiedBy>
  <cp:revision>2</cp:revision>
  <dcterms:created xsi:type="dcterms:W3CDTF">2018-11-29T10:24:00Z</dcterms:created>
  <dcterms:modified xsi:type="dcterms:W3CDTF">2018-11-29T10:24:00Z</dcterms:modified>
</cp:coreProperties>
</file>